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BC61E" w14:textId="5A17F30B" w:rsidR="00075A01" w:rsidRPr="00C93C32" w:rsidRDefault="00075A01" w:rsidP="00080E1F">
      <w:pPr>
        <w:jc w:val="both"/>
        <w:rPr>
          <w:rFonts w:cstheme="minorHAnsi"/>
          <w:b/>
          <w:bCs/>
          <w:sz w:val="22"/>
          <w:szCs w:val="22"/>
        </w:rPr>
      </w:pPr>
      <w:r w:rsidRPr="00C93C32">
        <w:rPr>
          <w:rFonts w:cstheme="minorHAnsi"/>
          <w:b/>
          <w:bCs/>
          <w:sz w:val="22"/>
          <w:szCs w:val="22"/>
        </w:rPr>
        <w:t xml:space="preserve">Objet : Invitation à collaborer à la plateforme </w:t>
      </w:r>
      <w:proofErr w:type="spellStart"/>
      <w:r w:rsidRPr="00C93C32">
        <w:rPr>
          <w:rFonts w:cstheme="minorHAnsi"/>
          <w:b/>
          <w:bCs/>
          <w:sz w:val="22"/>
          <w:szCs w:val="22"/>
        </w:rPr>
        <w:t>Nplex</w:t>
      </w:r>
      <w:proofErr w:type="spellEnd"/>
    </w:p>
    <w:p w14:paraId="304CEEED" w14:textId="77777777" w:rsidR="00075A01" w:rsidRPr="00C93C32" w:rsidRDefault="00075A01" w:rsidP="00080E1F">
      <w:pPr>
        <w:jc w:val="both"/>
        <w:rPr>
          <w:rFonts w:cstheme="minorHAnsi"/>
          <w:sz w:val="22"/>
          <w:szCs w:val="22"/>
        </w:rPr>
      </w:pPr>
    </w:p>
    <w:p w14:paraId="14B4F65F" w14:textId="1038A62D" w:rsidR="007040B9" w:rsidRPr="00C93C32" w:rsidRDefault="007040B9" w:rsidP="00080E1F">
      <w:pPr>
        <w:jc w:val="both"/>
        <w:rPr>
          <w:rFonts w:cstheme="minorHAnsi"/>
          <w:sz w:val="22"/>
          <w:szCs w:val="22"/>
        </w:rPr>
      </w:pPr>
      <w:r w:rsidRPr="00C93C32">
        <w:rPr>
          <w:rFonts w:cstheme="minorHAnsi"/>
          <w:sz w:val="22"/>
          <w:szCs w:val="22"/>
        </w:rPr>
        <w:t xml:space="preserve">Bonjour, </w:t>
      </w:r>
    </w:p>
    <w:p w14:paraId="6DE099BB" w14:textId="77777777" w:rsidR="005A62D4" w:rsidRPr="00C93C32" w:rsidRDefault="005A62D4" w:rsidP="00080E1F">
      <w:pPr>
        <w:autoSpaceDE w:val="0"/>
        <w:autoSpaceDN w:val="0"/>
        <w:adjustRightInd w:val="0"/>
        <w:jc w:val="both"/>
        <w:rPr>
          <w:rFonts w:cstheme="minorHAnsi"/>
          <w:sz w:val="22"/>
          <w:szCs w:val="22"/>
        </w:rPr>
      </w:pPr>
    </w:p>
    <w:p w14:paraId="001901F4" w14:textId="5D0E96FA" w:rsidR="007040B9" w:rsidRPr="00C93C32" w:rsidRDefault="007040B9" w:rsidP="00080E1F">
      <w:pPr>
        <w:autoSpaceDE w:val="0"/>
        <w:autoSpaceDN w:val="0"/>
        <w:adjustRightInd w:val="0"/>
        <w:jc w:val="both"/>
        <w:rPr>
          <w:rFonts w:cstheme="minorHAnsi"/>
          <w:color w:val="000000"/>
          <w:kern w:val="0"/>
          <w:sz w:val="22"/>
          <w:szCs w:val="22"/>
        </w:rPr>
      </w:pPr>
      <w:r w:rsidRPr="00C93C32">
        <w:rPr>
          <w:rFonts w:cstheme="minorHAnsi"/>
          <w:color w:val="000000"/>
          <w:kern w:val="0"/>
          <w:sz w:val="22"/>
          <w:szCs w:val="22"/>
        </w:rPr>
        <w:t xml:space="preserve">Je vous </w:t>
      </w:r>
      <w:r w:rsidR="00C93C32">
        <w:rPr>
          <w:rFonts w:cstheme="minorHAnsi"/>
          <w:color w:val="000000"/>
          <w:kern w:val="0"/>
          <w:sz w:val="22"/>
          <w:szCs w:val="22"/>
        </w:rPr>
        <w:t xml:space="preserve">contacte </w:t>
      </w:r>
      <w:r w:rsidRPr="00C93C32">
        <w:rPr>
          <w:rFonts w:cstheme="minorHAnsi"/>
          <w:color w:val="000000"/>
          <w:kern w:val="0"/>
          <w:sz w:val="22"/>
          <w:szCs w:val="22"/>
        </w:rPr>
        <w:t xml:space="preserve">pour vous </w:t>
      </w:r>
      <w:r w:rsidR="00495F97" w:rsidRPr="00C93C32">
        <w:rPr>
          <w:rFonts w:cstheme="minorHAnsi"/>
          <w:color w:val="000000"/>
          <w:kern w:val="0"/>
          <w:sz w:val="22"/>
          <w:szCs w:val="22"/>
        </w:rPr>
        <w:t xml:space="preserve">introduire </w:t>
      </w:r>
      <w:ins w:id="0" w:author="Emmanuel Beaudry Marchand" w:date="2023-08-30T16:12:00Z">
        <w:r w:rsidR="003061D5">
          <w:rPr>
            <w:rFonts w:cstheme="minorHAnsi"/>
            <w:color w:val="000000"/>
            <w:kern w:val="0"/>
            <w:sz w:val="22"/>
            <w:szCs w:val="22"/>
          </w:rPr>
          <w:t>au</w:t>
        </w:r>
      </w:ins>
      <w:del w:id="1" w:author="Emmanuel Beaudry Marchand" w:date="2023-08-30T16:12:00Z">
        <w:r w:rsidR="00C93C32" w:rsidRPr="00C93C32" w:rsidDel="003061D5">
          <w:rPr>
            <w:rFonts w:cstheme="minorHAnsi"/>
            <w:color w:val="000000"/>
            <w:kern w:val="0"/>
            <w:sz w:val="22"/>
            <w:szCs w:val="22"/>
          </w:rPr>
          <w:delText>le</w:delText>
        </w:r>
      </w:del>
      <w:r w:rsidR="00495F97" w:rsidRPr="00C93C32">
        <w:rPr>
          <w:rFonts w:cstheme="minorHAnsi"/>
          <w:color w:val="000000"/>
          <w:kern w:val="0"/>
          <w:sz w:val="22"/>
          <w:szCs w:val="22"/>
        </w:rPr>
        <w:t xml:space="preserve"> projet de la </w:t>
      </w:r>
      <w:r w:rsidRPr="00C93C32">
        <w:rPr>
          <w:rFonts w:cstheme="minorHAnsi"/>
          <w:color w:val="000000"/>
          <w:kern w:val="0"/>
          <w:sz w:val="22"/>
          <w:szCs w:val="22"/>
        </w:rPr>
        <w:t>plateforme</w:t>
      </w:r>
      <w:r w:rsidR="000F456C" w:rsidRPr="00C93C32">
        <w:rPr>
          <w:rFonts w:cstheme="minorHAnsi"/>
          <w:color w:val="000000"/>
          <w:kern w:val="0"/>
          <w:sz w:val="22"/>
          <w:szCs w:val="22"/>
        </w:rPr>
        <w:t xml:space="preserve"> web</w:t>
      </w:r>
      <w:r w:rsidRPr="00C93C32">
        <w:rPr>
          <w:rFonts w:cstheme="minorHAnsi"/>
          <w:color w:val="000000"/>
          <w:kern w:val="0"/>
          <w:sz w:val="22"/>
          <w:szCs w:val="22"/>
        </w:rPr>
        <w:t xml:space="preserve"> </w:t>
      </w:r>
      <w:proofErr w:type="spellStart"/>
      <w:r w:rsidRPr="00C93C32">
        <w:rPr>
          <w:rFonts w:cstheme="minorHAnsi"/>
          <w:color w:val="000000"/>
          <w:kern w:val="0"/>
          <w:sz w:val="22"/>
          <w:szCs w:val="22"/>
        </w:rPr>
        <w:t>Nplex</w:t>
      </w:r>
      <w:proofErr w:type="spellEnd"/>
      <w:r w:rsidRPr="00C93C32">
        <w:rPr>
          <w:rFonts w:cstheme="minorHAnsi"/>
          <w:color w:val="000000"/>
          <w:kern w:val="0"/>
          <w:sz w:val="22"/>
          <w:szCs w:val="22"/>
        </w:rPr>
        <w:t xml:space="preserve">, une initiative que </w:t>
      </w:r>
      <w:r w:rsidR="000F456C" w:rsidRPr="00C93C32">
        <w:rPr>
          <w:rFonts w:cstheme="minorHAnsi"/>
          <w:color w:val="000000"/>
          <w:kern w:val="0"/>
          <w:sz w:val="22"/>
          <w:szCs w:val="22"/>
        </w:rPr>
        <w:t>la Chaire UNESCO en paysage urbain de l’UdeM développe en collaboration avec le</w:t>
      </w:r>
      <w:r w:rsidRPr="00C93C32">
        <w:rPr>
          <w:rFonts w:cstheme="minorHAnsi"/>
          <w:color w:val="000000"/>
          <w:kern w:val="0"/>
          <w:sz w:val="22"/>
          <w:szCs w:val="22"/>
        </w:rPr>
        <w:t xml:space="preserve"> Bureau du design de la Ville de Montréal</w:t>
      </w:r>
      <w:r w:rsidR="00E66EB7" w:rsidRPr="00C93C32">
        <w:rPr>
          <w:rFonts w:cstheme="minorHAnsi"/>
          <w:color w:val="000000"/>
          <w:kern w:val="0"/>
          <w:sz w:val="22"/>
          <w:szCs w:val="22"/>
        </w:rPr>
        <w:t xml:space="preserve">. Notre objectif est de </w:t>
      </w:r>
      <w:r w:rsidR="000F456C" w:rsidRPr="00C93C32">
        <w:rPr>
          <w:rFonts w:cstheme="minorHAnsi"/>
          <w:color w:val="000000"/>
          <w:kern w:val="0"/>
          <w:sz w:val="22"/>
          <w:szCs w:val="22"/>
        </w:rPr>
        <w:t xml:space="preserve">valoriser </w:t>
      </w:r>
      <w:r w:rsidR="008A6770" w:rsidRPr="00C93C32">
        <w:rPr>
          <w:rFonts w:cstheme="minorHAnsi"/>
          <w:color w:val="000000"/>
          <w:kern w:val="0"/>
          <w:sz w:val="22"/>
          <w:szCs w:val="22"/>
        </w:rPr>
        <w:t>a</w:t>
      </w:r>
      <w:r w:rsidR="008A6770" w:rsidRPr="00C93C32">
        <w:rPr>
          <w:rFonts w:cstheme="minorHAnsi"/>
          <w:color w:val="242424"/>
          <w:sz w:val="22"/>
          <w:szCs w:val="22"/>
          <w:shd w:val="clear" w:color="auto" w:fill="FFFFFF"/>
        </w:rPr>
        <w:t xml:space="preserve">uprès des </w:t>
      </w:r>
      <w:proofErr w:type="spellStart"/>
      <w:proofErr w:type="gramStart"/>
      <w:r w:rsidR="008A6770" w:rsidRPr="00C93C32">
        <w:rPr>
          <w:rFonts w:cstheme="minorHAnsi"/>
          <w:color w:val="242424"/>
          <w:sz w:val="22"/>
          <w:szCs w:val="22"/>
          <w:shd w:val="clear" w:color="auto" w:fill="FFFFFF"/>
        </w:rPr>
        <w:t>citoyen.ne.s</w:t>
      </w:r>
      <w:proofErr w:type="spellEnd"/>
      <w:proofErr w:type="gramEnd"/>
      <w:r w:rsidR="008A6770" w:rsidRPr="00C93C32">
        <w:rPr>
          <w:rFonts w:cstheme="minorHAnsi"/>
          <w:color w:val="242424"/>
          <w:sz w:val="22"/>
          <w:szCs w:val="22"/>
          <w:shd w:val="clear" w:color="auto" w:fill="FFFFFF"/>
        </w:rPr>
        <w:t xml:space="preserve"> l'expertise locale en design et favoriser l'adoption de bonnes pratiques</w:t>
      </w:r>
      <w:r w:rsidR="00C93C32" w:rsidRPr="00C93C32">
        <w:rPr>
          <w:rFonts w:cstheme="minorHAnsi"/>
          <w:color w:val="242424"/>
          <w:sz w:val="22"/>
          <w:szCs w:val="22"/>
          <w:shd w:val="clear" w:color="auto" w:fill="FFFFFF"/>
        </w:rPr>
        <w:t xml:space="preserve"> </w:t>
      </w:r>
      <w:r w:rsidR="00C93C32" w:rsidRPr="00C93C32">
        <w:rPr>
          <w:rFonts w:cstheme="minorHAnsi"/>
          <w:color w:val="000000"/>
          <w:kern w:val="0"/>
          <w:sz w:val="22"/>
          <w:szCs w:val="22"/>
        </w:rPr>
        <w:t>en architecture, en design d'intérieur et en design urbain</w:t>
      </w:r>
      <w:r w:rsidR="008A6770" w:rsidRPr="00C93C32">
        <w:rPr>
          <w:rFonts w:cstheme="minorHAnsi"/>
          <w:color w:val="242424"/>
          <w:sz w:val="22"/>
          <w:szCs w:val="22"/>
          <w:shd w:val="clear" w:color="auto" w:fill="FFFFFF"/>
        </w:rPr>
        <w:t xml:space="preserve"> tant par les particuliers que par les institutions et les professionnels de l'industrie. </w:t>
      </w:r>
      <w:r w:rsidR="00495F97" w:rsidRPr="00C93C32">
        <w:rPr>
          <w:rFonts w:cstheme="minorHAnsi"/>
          <w:color w:val="000000"/>
          <w:kern w:val="0"/>
          <w:sz w:val="22"/>
          <w:szCs w:val="22"/>
        </w:rPr>
        <w:t xml:space="preserve">La plateforme a pour </w:t>
      </w:r>
      <w:r w:rsidRPr="00C93C32">
        <w:rPr>
          <w:rFonts w:cstheme="minorHAnsi"/>
          <w:color w:val="000000"/>
          <w:kern w:val="0"/>
          <w:sz w:val="22"/>
          <w:szCs w:val="22"/>
        </w:rPr>
        <w:t xml:space="preserve">objectif de promouvoir </w:t>
      </w:r>
      <w:r w:rsidR="000F456C" w:rsidRPr="00C93C32">
        <w:rPr>
          <w:rFonts w:cstheme="minorHAnsi"/>
          <w:color w:val="000000"/>
          <w:kern w:val="0"/>
          <w:sz w:val="22"/>
          <w:szCs w:val="22"/>
        </w:rPr>
        <w:t xml:space="preserve">une diversité de projets d’aménagement qui sauront susciter l’intérêt tant </w:t>
      </w:r>
      <w:r w:rsidRPr="00C93C32">
        <w:rPr>
          <w:rFonts w:cstheme="minorHAnsi"/>
          <w:color w:val="000000"/>
          <w:kern w:val="0"/>
          <w:sz w:val="22"/>
          <w:szCs w:val="22"/>
        </w:rPr>
        <w:t>des intervenants</w:t>
      </w:r>
      <w:r w:rsidR="00495F97" w:rsidRPr="00C93C32">
        <w:rPr>
          <w:rFonts w:cstheme="minorHAnsi"/>
          <w:color w:val="000000"/>
          <w:kern w:val="0"/>
          <w:sz w:val="22"/>
          <w:szCs w:val="22"/>
        </w:rPr>
        <w:t xml:space="preserve"> professionnels ou municipaux</w:t>
      </w:r>
      <w:r w:rsidRPr="00C93C32">
        <w:rPr>
          <w:rFonts w:cstheme="minorHAnsi"/>
          <w:color w:val="000000"/>
          <w:kern w:val="0"/>
          <w:sz w:val="22"/>
          <w:szCs w:val="22"/>
        </w:rPr>
        <w:t xml:space="preserve"> du domaine</w:t>
      </w:r>
      <w:r w:rsidR="000F456C" w:rsidRPr="00C93C32">
        <w:rPr>
          <w:rFonts w:cstheme="minorHAnsi"/>
          <w:color w:val="000000"/>
          <w:kern w:val="0"/>
          <w:sz w:val="22"/>
          <w:szCs w:val="22"/>
        </w:rPr>
        <w:t xml:space="preserve"> que des citoyens qui entreprennent leurs propres projets résidentiels ou communautaires</w:t>
      </w:r>
      <w:r w:rsidRPr="00C93C32">
        <w:rPr>
          <w:rFonts w:cstheme="minorHAnsi"/>
          <w:color w:val="000000"/>
          <w:kern w:val="0"/>
          <w:sz w:val="22"/>
          <w:szCs w:val="22"/>
        </w:rPr>
        <w:t>.</w:t>
      </w:r>
    </w:p>
    <w:p w14:paraId="5A6CA935" w14:textId="77777777" w:rsidR="007040B9" w:rsidRPr="00C93C32" w:rsidRDefault="007040B9" w:rsidP="00080E1F">
      <w:pPr>
        <w:autoSpaceDE w:val="0"/>
        <w:autoSpaceDN w:val="0"/>
        <w:adjustRightInd w:val="0"/>
        <w:jc w:val="both"/>
        <w:rPr>
          <w:rFonts w:cstheme="minorHAnsi"/>
          <w:color w:val="000000"/>
          <w:kern w:val="0"/>
          <w:sz w:val="22"/>
          <w:szCs w:val="22"/>
        </w:rPr>
      </w:pPr>
      <w:r w:rsidRPr="00C93C32">
        <w:rPr>
          <w:rFonts w:cstheme="minorHAnsi"/>
          <w:color w:val="000000"/>
          <w:kern w:val="0"/>
          <w:sz w:val="22"/>
          <w:szCs w:val="22"/>
        </w:rPr>
        <w:t> </w:t>
      </w:r>
    </w:p>
    <w:p w14:paraId="39F5C63B" w14:textId="69CC3331" w:rsidR="00C6002C" w:rsidRPr="00C93C32" w:rsidDel="003061D5" w:rsidRDefault="007040B9" w:rsidP="00C6002C">
      <w:pPr>
        <w:autoSpaceDE w:val="0"/>
        <w:autoSpaceDN w:val="0"/>
        <w:adjustRightInd w:val="0"/>
        <w:jc w:val="both"/>
        <w:rPr>
          <w:del w:id="2" w:author="Emmanuel Beaudry Marchand" w:date="2023-08-30T16:11:00Z"/>
          <w:rFonts w:cstheme="minorHAnsi"/>
          <w:color w:val="000000"/>
          <w:kern w:val="0"/>
          <w:sz w:val="22"/>
          <w:szCs w:val="22"/>
        </w:rPr>
      </w:pPr>
      <w:proofErr w:type="spellStart"/>
      <w:r w:rsidRPr="00C93C32">
        <w:rPr>
          <w:rFonts w:cstheme="minorHAnsi"/>
          <w:color w:val="000000"/>
          <w:kern w:val="0"/>
          <w:sz w:val="22"/>
          <w:szCs w:val="22"/>
        </w:rPr>
        <w:t>Nplex</w:t>
      </w:r>
      <w:proofErr w:type="spellEnd"/>
      <w:r w:rsidRPr="00C93C32">
        <w:rPr>
          <w:rFonts w:cstheme="minorHAnsi"/>
          <w:color w:val="000000"/>
          <w:kern w:val="0"/>
          <w:sz w:val="22"/>
          <w:szCs w:val="22"/>
        </w:rPr>
        <w:t xml:space="preserve"> </w:t>
      </w:r>
      <w:r w:rsidR="00495F97" w:rsidRPr="00C93C32">
        <w:rPr>
          <w:rFonts w:cstheme="minorHAnsi"/>
          <w:color w:val="000000"/>
          <w:kern w:val="0"/>
          <w:sz w:val="22"/>
          <w:szCs w:val="22"/>
        </w:rPr>
        <w:t>tente d’</w:t>
      </w:r>
      <w:r w:rsidRPr="00C93C32">
        <w:rPr>
          <w:rFonts w:cstheme="minorHAnsi"/>
          <w:color w:val="000000"/>
          <w:kern w:val="0"/>
          <w:sz w:val="22"/>
          <w:szCs w:val="22"/>
        </w:rPr>
        <w:t>offr</w:t>
      </w:r>
      <w:r w:rsidR="00495F97" w:rsidRPr="00C93C32">
        <w:rPr>
          <w:rFonts w:cstheme="minorHAnsi"/>
          <w:color w:val="000000"/>
          <w:kern w:val="0"/>
          <w:sz w:val="22"/>
          <w:szCs w:val="22"/>
        </w:rPr>
        <w:t>ir</w:t>
      </w:r>
      <w:r w:rsidRPr="00C93C32">
        <w:rPr>
          <w:rFonts w:cstheme="minorHAnsi"/>
          <w:color w:val="000000"/>
          <w:kern w:val="0"/>
          <w:sz w:val="22"/>
          <w:szCs w:val="22"/>
        </w:rPr>
        <w:t xml:space="preserve"> un canal de valorisation et de documentation alternatif aux concours existants dans les disciplines de l'aménagement. Nous </w:t>
      </w:r>
      <w:r w:rsidR="00495F97" w:rsidRPr="00C93C32">
        <w:rPr>
          <w:rFonts w:cstheme="minorHAnsi"/>
          <w:color w:val="000000"/>
          <w:kern w:val="0"/>
          <w:sz w:val="22"/>
          <w:szCs w:val="22"/>
        </w:rPr>
        <w:t xml:space="preserve">voulons y mettre </w:t>
      </w:r>
      <w:r w:rsidRPr="00C93C32">
        <w:rPr>
          <w:rFonts w:cstheme="minorHAnsi"/>
          <w:color w:val="000000"/>
          <w:kern w:val="0"/>
          <w:sz w:val="22"/>
          <w:szCs w:val="22"/>
        </w:rPr>
        <w:t>l'accent sur l'exemplarité de projets de petite-moyenne échelle, qui ont des ressources, des coûts</w:t>
      </w:r>
      <w:r w:rsidR="000F456C" w:rsidRPr="00C93C32">
        <w:rPr>
          <w:rFonts w:cstheme="minorHAnsi"/>
          <w:color w:val="000000"/>
          <w:kern w:val="0"/>
          <w:sz w:val="22"/>
          <w:szCs w:val="22"/>
        </w:rPr>
        <w:t>,</w:t>
      </w:r>
      <w:r w:rsidRPr="00C93C32">
        <w:rPr>
          <w:rFonts w:cstheme="minorHAnsi"/>
          <w:color w:val="000000"/>
          <w:kern w:val="0"/>
          <w:sz w:val="22"/>
          <w:szCs w:val="22"/>
        </w:rPr>
        <w:t xml:space="preserve"> et des processus modestes. </w:t>
      </w:r>
      <w:r w:rsidR="00C6002C" w:rsidRPr="00C93C32">
        <w:rPr>
          <w:rFonts w:cstheme="minorHAnsi"/>
          <w:color w:val="000000"/>
          <w:kern w:val="0"/>
          <w:sz w:val="22"/>
          <w:szCs w:val="22"/>
        </w:rPr>
        <w:t>Il s'agit d'un outil conçu pour accompagner les utilisateurs dans la documentation</w:t>
      </w:r>
      <w:ins w:id="3" w:author="Emmanuel Beaudry Marchand" w:date="2023-08-30T16:10:00Z">
        <w:r w:rsidR="003061D5">
          <w:rPr>
            <w:rFonts w:cstheme="minorHAnsi"/>
            <w:color w:val="000000"/>
            <w:kern w:val="0"/>
            <w:sz w:val="22"/>
            <w:szCs w:val="22"/>
          </w:rPr>
          <w:t>,</w:t>
        </w:r>
      </w:ins>
      <w:del w:id="4" w:author="Emmanuel Beaudry Marchand" w:date="2023-08-30T16:10:00Z">
        <w:r w:rsidR="00C6002C" w:rsidRPr="00C93C32" w:rsidDel="003061D5">
          <w:rPr>
            <w:rFonts w:cstheme="minorHAnsi"/>
            <w:color w:val="000000"/>
            <w:kern w:val="0"/>
            <w:sz w:val="22"/>
            <w:szCs w:val="22"/>
          </w:rPr>
          <w:delText xml:space="preserve"> et</w:delText>
        </w:r>
      </w:del>
      <w:r w:rsidR="00C6002C" w:rsidRPr="00C93C32">
        <w:rPr>
          <w:rFonts w:cstheme="minorHAnsi"/>
          <w:color w:val="000000"/>
          <w:kern w:val="0"/>
          <w:sz w:val="22"/>
          <w:szCs w:val="22"/>
        </w:rPr>
        <w:t xml:space="preserve"> la planification</w:t>
      </w:r>
      <w:ins w:id="5" w:author="Emmanuel Beaudry Marchand" w:date="2023-08-30T16:10:00Z">
        <w:r w:rsidR="003061D5">
          <w:rPr>
            <w:rFonts w:cstheme="minorHAnsi"/>
            <w:color w:val="000000"/>
            <w:kern w:val="0"/>
            <w:sz w:val="22"/>
            <w:szCs w:val="22"/>
          </w:rPr>
          <w:t>, et le rayonnement</w:t>
        </w:r>
      </w:ins>
      <w:r w:rsidR="00C6002C" w:rsidRPr="00C93C32">
        <w:rPr>
          <w:rFonts w:cstheme="minorHAnsi"/>
          <w:color w:val="000000"/>
          <w:kern w:val="0"/>
          <w:sz w:val="22"/>
          <w:szCs w:val="22"/>
        </w:rPr>
        <w:t xml:space="preserve"> de leurs propres projets à travers divers volets.</w:t>
      </w:r>
      <w:ins w:id="6" w:author="Emmanuel Beaudry Marchand" w:date="2023-08-30T16:11:00Z">
        <w:r w:rsidR="003061D5">
          <w:rPr>
            <w:rFonts w:cstheme="minorHAnsi"/>
            <w:color w:val="000000"/>
            <w:kern w:val="0"/>
            <w:sz w:val="22"/>
            <w:szCs w:val="22"/>
          </w:rPr>
          <w:t xml:space="preserve"> </w:t>
        </w:r>
      </w:ins>
    </w:p>
    <w:p w14:paraId="3CD582E3" w14:textId="77777777" w:rsidR="005A62D4" w:rsidRDefault="007040B9" w:rsidP="00080E1F">
      <w:pPr>
        <w:autoSpaceDE w:val="0"/>
        <w:autoSpaceDN w:val="0"/>
        <w:adjustRightInd w:val="0"/>
        <w:jc w:val="both"/>
        <w:rPr>
          <w:ins w:id="7" w:author="Emmanuel Beaudry Marchand" w:date="2023-08-30T16:11:00Z"/>
          <w:rFonts w:cstheme="minorHAnsi"/>
          <w:color w:val="000000"/>
          <w:kern w:val="0"/>
          <w:sz w:val="22"/>
          <w:szCs w:val="22"/>
        </w:rPr>
      </w:pPr>
      <w:r w:rsidRPr="00C93C32">
        <w:rPr>
          <w:rFonts w:cstheme="minorHAnsi"/>
          <w:color w:val="000000"/>
          <w:kern w:val="0"/>
          <w:sz w:val="22"/>
          <w:szCs w:val="22"/>
        </w:rPr>
        <w:t>Nous pensons que votre entreprise partage notre engagement en faveur de l'excellence en design</w:t>
      </w:r>
      <w:r w:rsidR="00136314" w:rsidRPr="00C93C32">
        <w:rPr>
          <w:rFonts w:cstheme="minorHAnsi"/>
          <w:color w:val="000000"/>
          <w:kern w:val="0"/>
          <w:sz w:val="22"/>
          <w:szCs w:val="22"/>
        </w:rPr>
        <w:t xml:space="preserve">. </w:t>
      </w:r>
      <w:r w:rsidR="00C6002C" w:rsidRPr="00C93C32">
        <w:rPr>
          <w:rFonts w:cstheme="minorHAnsi"/>
          <w:color w:val="000000"/>
          <w:kern w:val="0"/>
          <w:sz w:val="22"/>
          <w:szCs w:val="22"/>
        </w:rPr>
        <w:t>Ainsi, n</w:t>
      </w:r>
      <w:r w:rsidRPr="00C93C32">
        <w:rPr>
          <w:rFonts w:cstheme="minorHAnsi"/>
          <w:color w:val="000000"/>
          <w:kern w:val="0"/>
          <w:sz w:val="22"/>
          <w:szCs w:val="22"/>
        </w:rPr>
        <w:t xml:space="preserve">ous aimerions vous inviter à </w:t>
      </w:r>
      <w:r w:rsidR="00136314" w:rsidRPr="00C93C32">
        <w:rPr>
          <w:rFonts w:cstheme="minorHAnsi"/>
          <w:color w:val="000000"/>
          <w:kern w:val="0"/>
          <w:sz w:val="22"/>
          <w:szCs w:val="22"/>
        </w:rPr>
        <w:t xml:space="preserve">devenir éditeur de contenu </w:t>
      </w:r>
      <w:r w:rsidR="00495F97" w:rsidRPr="00C93C32">
        <w:rPr>
          <w:rFonts w:cstheme="minorHAnsi"/>
          <w:color w:val="000000"/>
          <w:kern w:val="0"/>
          <w:sz w:val="22"/>
          <w:szCs w:val="22"/>
        </w:rPr>
        <w:t xml:space="preserve">en </w:t>
      </w:r>
      <w:r w:rsidR="00745E60" w:rsidRPr="00C93C32">
        <w:rPr>
          <w:rFonts w:cstheme="minorHAnsi"/>
          <w:color w:val="000000"/>
          <w:kern w:val="0"/>
          <w:sz w:val="22"/>
          <w:szCs w:val="22"/>
        </w:rPr>
        <w:t>partageant</w:t>
      </w:r>
      <w:r w:rsidR="00495F97" w:rsidRPr="00C93C32">
        <w:rPr>
          <w:rFonts w:cstheme="minorHAnsi"/>
          <w:color w:val="000000"/>
          <w:kern w:val="0"/>
          <w:sz w:val="22"/>
          <w:szCs w:val="22"/>
        </w:rPr>
        <w:t xml:space="preserve"> quelques informations sommaires et documents </w:t>
      </w:r>
      <w:r w:rsidR="00850881" w:rsidRPr="00C93C32">
        <w:rPr>
          <w:rFonts w:cstheme="minorHAnsi"/>
          <w:color w:val="000000"/>
          <w:kern w:val="0"/>
          <w:sz w:val="22"/>
          <w:szCs w:val="22"/>
        </w:rPr>
        <w:t>photographiques</w:t>
      </w:r>
      <w:r w:rsidR="00136314" w:rsidRPr="00C93C32">
        <w:rPr>
          <w:rFonts w:cstheme="minorHAnsi"/>
          <w:color w:val="000000"/>
          <w:kern w:val="0"/>
          <w:sz w:val="22"/>
          <w:szCs w:val="22"/>
        </w:rPr>
        <w:t xml:space="preserve"> </w:t>
      </w:r>
      <w:r w:rsidR="00745E60" w:rsidRPr="00C93C32">
        <w:rPr>
          <w:rFonts w:cstheme="minorHAnsi"/>
          <w:color w:val="000000"/>
          <w:kern w:val="0"/>
          <w:sz w:val="22"/>
          <w:szCs w:val="22"/>
        </w:rPr>
        <w:t xml:space="preserve">de vos projets résidentiels </w:t>
      </w:r>
      <w:r w:rsidR="00136314" w:rsidRPr="00C93C32">
        <w:rPr>
          <w:rFonts w:cstheme="minorHAnsi"/>
          <w:color w:val="000000"/>
          <w:kern w:val="0"/>
          <w:sz w:val="22"/>
          <w:szCs w:val="22"/>
        </w:rPr>
        <w:t xml:space="preserve">sous forme de </w:t>
      </w:r>
      <w:r w:rsidR="00495F97" w:rsidRPr="00C93C32">
        <w:rPr>
          <w:rFonts w:cstheme="minorHAnsi"/>
          <w:color w:val="000000"/>
          <w:kern w:val="0"/>
          <w:sz w:val="22"/>
          <w:szCs w:val="22"/>
        </w:rPr>
        <w:t>fiches</w:t>
      </w:r>
      <w:r w:rsidRPr="00C93C32">
        <w:rPr>
          <w:rFonts w:cstheme="minorHAnsi"/>
          <w:color w:val="000000"/>
          <w:kern w:val="0"/>
          <w:sz w:val="22"/>
          <w:szCs w:val="22"/>
        </w:rPr>
        <w:t>.</w:t>
      </w:r>
      <w:del w:id="8" w:author="Emmanuel Beaudry Marchand" w:date="2023-08-30T16:11:00Z">
        <w:r w:rsidR="00495F97" w:rsidRPr="00C93C32" w:rsidDel="003061D5">
          <w:rPr>
            <w:rFonts w:cstheme="minorHAnsi"/>
            <w:color w:val="000000"/>
            <w:kern w:val="0"/>
            <w:sz w:val="22"/>
            <w:szCs w:val="22"/>
          </w:rPr>
          <w:delText xml:space="preserve"> </w:delText>
        </w:r>
      </w:del>
    </w:p>
    <w:p w14:paraId="1D83F6B8" w14:textId="77777777" w:rsidR="003061D5" w:rsidRPr="00C93C32" w:rsidRDefault="003061D5" w:rsidP="00080E1F">
      <w:pPr>
        <w:autoSpaceDE w:val="0"/>
        <w:autoSpaceDN w:val="0"/>
        <w:adjustRightInd w:val="0"/>
        <w:jc w:val="both"/>
        <w:rPr>
          <w:rFonts w:cstheme="minorHAnsi"/>
          <w:color w:val="000000"/>
          <w:kern w:val="0"/>
          <w:sz w:val="22"/>
          <w:szCs w:val="22"/>
        </w:rPr>
      </w:pPr>
    </w:p>
    <w:p w14:paraId="09C6E291" w14:textId="67A0C21A" w:rsidR="00850881" w:rsidRPr="00C93C32" w:rsidRDefault="00495F97" w:rsidP="00080E1F">
      <w:pPr>
        <w:autoSpaceDE w:val="0"/>
        <w:autoSpaceDN w:val="0"/>
        <w:adjustRightInd w:val="0"/>
        <w:jc w:val="both"/>
        <w:rPr>
          <w:rFonts w:cstheme="minorHAnsi"/>
          <w:color w:val="000000"/>
          <w:kern w:val="0"/>
          <w:sz w:val="22"/>
          <w:szCs w:val="22"/>
        </w:rPr>
      </w:pPr>
      <w:r w:rsidRPr="00C93C32">
        <w:rPr>
          <w:rFonts w:cstheme="minorHAnsi"/>
          <w:color w:val="000000"/>
          <w:kern w:val="0"/>
          <w:sz w:val="22"/>
          <w:szCs w:val="22"/>
        </w:rPr>
        <w:t xml:space="preserve">En </w:t>
      </w:r>
      <w:r w:rsidR="00745E60" w:rsidRPr="00C93C32">
        <w:rPr>
          <w:rFonts w:cstheme="minorHAnsi"/>
          <w:color w:val="000000"/>
          <w:kern w:val="0"/>
          <w:sz w:val="22"/>
          <w:szCs w:val="22"/>
        </w:rPr>
        <w:t>acceptant</w:t>
      </w:r>
      <w:r w:rsidRPr="00C93C32">
        <w:rPr>
          <w:rFonts w:cstheme="minorHAnsi"/>
          <w:color w:val="000000"/>
          <w:kern w:val="0"/>
          <w:sz w:val="22"/>
          <w:szCs w:val="22"/>
        </w:rPr>
        <w:t xml:space="preserve"> </w:t>
      </w:r>
      <w:r w:rsidR="00745E60" w:rsidRPr="00C93C32">
        <w:rPr>
          <w:rFonts w:cstheme="minorHAnsi"/>
          <w:color w:val="000000"/>
          <w:kern w:val="0"/>
          <w:sz w:val="22"/>
          <w:szCs w:val="22"/>
        </w:rPr>
        <w:t>de</w:t>
      </w:r>
      <w:r w:rsidRPr="00C93C32">
        <w:rPr>
          <w:rFonts w:cstheme="minorHAnsi"/>
          <w:color w:val="000000"/>
          <w:kern w:val="0"/>
          <w:sz w:val="22"/>
          <w:szCs w:val="22"/>
        </w:rPr>
        <w:t xml:space="preserve"> présenter vos projets sur notre plateforme, vous nous aiderez à construire un premier corpus de projets phares et vous permettrez à notre équipe d’ajuster le développement de la plateforme sur la base de contenu</w:t>
      </w:r>
      <w:r w:rsidR="00C93C32">
        <w:rPr>
          <w:rFonts w:cstheme="minorHAnsi"/>
          <w:color w:val="000000"/>
          <w:kern w:val="0"/>
          <w:sz w:val="22"/>
          <w:szCs w:val="22"/>
        </w:rPr>
        <w:t>s</w:t>
      </w:r>
      <w:r w:rsidRPr="00C93C32">
        <w:rPr>
          <w:rFonts w:cstheme="minorHAnsi"/>
          <w:color w:val="000000"/>
          <w:kern w:val="0"/>
          <w:sz w:val="22"/>
          <w:szCs w:val="22"/>
        </w:rPr>
        <w:t xml:space="preserve"> réel</w:t>
      </w:r>
      <w:r w:rsidR="00C93C32">
        <w:rPr>
          <w:rFonts w:cstheme="minorHAnsi"/>
          <w:color w:val="000000"/>
          <w:kern w:val="0"/>
          <w:sz w:val="22"/>
          <w:szCs w:val="22"/>
        </w:rPr>
        <w:t>s</w:t>
      </w:r>
      <w:r w:rsidRPr="00C93C32">
        <w:rPr>
          <w:rFonts w:cstheme="minorHAnsi"/>
          <w:color w:val="000000"/>
          <w:kern w:val="0"/>
          <w:sz w:val="22"/>
          <w:szCs w:val="22"/>
        </w:rPr>
        <w:t>.</w:t>
      </w:r>
      <w:r w:rsidR="00850881" w:rsidRPr="00C93C32">
        <w:rPr>
          <w:rFonts w:cstheme="minorHAnsi"/>
          <w:color w:val="000000"/>
          <w:kern w:val="0"/>
          <w:sz w:val="22"/>
          <w:szCs w:val="22"/>
        </w:rPr>
        <w:t xml:space="preserve"> Tous droits de propriété intellectuelle liés à la conception et à la réalisation des projets et tous droits d’auteur liés aux documents photographiques utilisés seront respectés et affichés sur le site.</w:t>
      </w:r>
      <w:r w:rsidR="00814537" w:rsidRPr="00C93C32">
        <w:rPr>
          <w:rFonts w:cstheme="minorHAnsi"/>
          <w:color w:val="000000"/>
          <w:kern w:val="0"/>
          <w:sz w:val="22"/>
          <w:szCs w:val="22"/>
        </w:rPr>
        <w:t xml:space="preserve"> </w:t>
      </w:r>
      <w:r w:rsidR="00850881" w:rsidRPr="00C93C32">
        <w:rPr>
          <w:rFonts w:cstheme="minorHAnsi"/>
          <w:color w:val="000000"/>
          <w:kern w:val="0"/>
          <w:sz w:val="22"/>
          <w:szCs w:val="22"/>
        </w:rPr>
        <w:t>Nous mettrons tout en œuvre pour</w:t>
      </w:r>
      <w:r w:rsidR="00745E60" w:rsidRPr="00C93C32">
        <w:rPr>
          <w:rFonts w:cstheme="minorHAnsi"/>
          <w:color w:val="000000"/>
          <w:kern w:val="0"/>
          <w:sz w:val="22"/>
          <w:szCs w:val="22"/>
        </w:rPr>
        <w:t xml:space="preserve"> que vos </w:t>
      </w:r>
      <w:r w:rsidR="00850881" w:rsidRPr="00C93C32">
        <w:rPr>
          <w:rFonts w:cstheme="minorHAnsi"/>
          <w:color w:val="000000"/>
          <w:kern w:val="0"/>
          <w:sz w:val="22"/>
          <w:szCs w:val="22"/>
        </w:rPr>
        <w:t>réalisations</w:t>
      </w:r>
      <w:r w:rsidR="00745E60" w:rsidRPr="00C93C32">
        <w:rPr>
          <w:rFonts w:cstheme="minorHAnsi"/>
          <w:color w:val="000000"/>
          <w:kern w:val="0"/>
          <w:sz w:val="22"/>
          <w:szCs w:val="22"/>
        </w:rPr>
        <w:t xml:space="preserve"> soient présentées</w:t>
      </w:r>
      <w:r w:rsidR="00850881" w:rsidRPr="00C93C32">
        <w:rPr>
          <w:rFonts w:cstheme="minorHAnsi"/>
          <w:color w:val="000000"/>
          <w:kern w:val="0"/>
          <w:sz w:val="22"/>
          <w:szCs w:val="22"/>
        </w:rPr>
        <w:t xml:space="preserve"> de manière professionnelle et attrayante.</w:t>
      </w:r>
      <w:r w:rsidR="00814537" w:rsidRPr="00C93C32">
        <w:rPr>
          <w:rFonts w:cstheme="minorHAnsi"/>
          <w:color w:val="000000"/>
          <w:kern w:val="0"/>
          <w:sz w:val="22"/>
          <w:szCs w:val="22"/>
        </w:rPr>
        <w:t xml:space="preserve"> Vous pourrez en tout temps demander le retrait de votre contenu.</w:t>
      </w:r>
    </w:p>
    <w:p w14:paraId="5928ED42" w14:textId="77777777" w:rsidR="007040B9" w:rsidRPr="00C93C32" w:rsidRDefault="007040B9" w:rsidP="00080E1F">
      <w:pPr>
        <w:autoSpaceDE w:val="0"/>
        <w:autoSpaceDN w:val="0"/>
        <w:adjustRightInd w:val="0"/>
        <w:jc w:val="both"/>
        <w:rPr>
          <w:rFonts w:cstheme="minorHAnsi"/>
          <w:color w:val="000000"/>
          <w:kern w:val="0"/>
          <w:sz w:val="22"/>
          <w:szCs w:val="22"/>
        </w:rPr>
      </w:pPr>
      <w:r w:rsidRPr="00C93C32">
        <w:rPr>
          <w:rFonts w:cstheme="minorHAnsi"/>
          <w:color w:val="000000"/>
          <w:kern w:val="0"/>
          <w:sz w:val="22"/>
          <w:szCs w:val="22"/>
        </w:rPr>
        <w:t> </w:t>
      </w:r>
    </w:p>
    <w:p w14:paraId="1222CF8D" w14:textId="71CF1885" w:rsidR="007040B9" w:rsidRPr="00C93C32" w:rsidRDefault="007040B9" w:rsidP="00080E1F">
      <w:pPr>
        <w:autoSpaceDE w:val="0"/>
        <w:autoSpaceDN w:val="0"/>
        <w:adjustRightInd w:val="0"/>
        <w:jc w:val="both"/>
        <w:rPr>
          <w:rFonts w:cstheme="minorHAnsi"/>
          <w:color w:val="000000"/>
          <w:kern w:val="0"/>
          <w:sz w:val="22"/>
          <w:szCs w:val="22"/>
        </w:rPr>
      </w:pPr>
      <w:r w:rsidRPr="00C93C32">
        <w:rPr>
          <w:rFonts w:cstheme="minorHAnsi"/>
          <w:color w:val="000000"/>
          <w:kern w:val="0"/>
          <w:sz w:val="22"/>
          <w:szCs w:val="22"/>
        </w:rPr>
        <w:t>Nous sommes convaincus que les projets de votre entreprise, qui se distinguent par leur qualité et leur originalité, pourraient servir d'inspiration et d'exemple pour les professionnels de l'aménagement, de la construction et du design, ainsi que pour les étudiants</w:t>
      </w:r>
      <w:r w:rsidR="000F456C" w:rsidRPr="00C93C32">
        <w:rPr>
          <w:rFonts w:cstheme="minorHAnsi"/>
          <w:color w:val="000000"/>
          <w:kern w:val="0"/>
          <w:sz w:val="22"/>
          <w:szCs w:val="22"/>
        </w:rPr>
        <w:t>,</w:t>
      </w:r>
      <w:r w:rsidRPr="00C93C32">
        <w:rPr>
          <w:rFonts w:cstheme="minorHAnsi"/>
          <w:color w:val="000000"/>
          <w:kern w:val="0"/>
          <w:sz w:val="22"/>
          <w:szCs w:val="22"/>
        </w:rPr>
        <w:t xml:space="preserve"> les amateurs d'architecture</w:t>
      </w:r>
      <w:r w:rsidR="000F456C" w:rsidRPr="00C93C32">
        <w:rPr>
          <w:rFonts w:cstheme="minorHAnsi"/>
          <w:color w:val="000000"/>
          <w:kern w:val="0"/>
          <w:sz w:val="22"/>
          <w:szCs w:val="22"/>
        </w:rPr>
        <w:t>, et les citoyens</w:t>
      </w:r>
      <w:r w:rsidRPr="00C93C32">
        <w:rPr>
          <w:rFonts w:cstheme="minorHAnsi"/>
          <w:color w:val="000000"/>
          <w:kern w:val="0"/>
          <w:sz w:val="22"/>
          <w:szCs w:val="22"/>
        </w:rPr>
        <w:t>.</w:t>
      </w:r>
      <w:r w:rsidR="00850881" w:rsidRPr="00C93C32">
        <w:rPr>
          <w:rFonts w:cstheme="minorHAnsi"/>
          <w:color w:val="000000"/>
          <w:kern w:val="0"/>
          <w:sz w:val="22"/>
          <w:szCs w:val="22"/>
        </w:rPr>
        <w:t xml:space="preserve"> C’est pourquoi</w:t>
      </w:r>
      <w:r w:rsidR="000F456C" w:rsidRPr="00C93C32">
        <w:rPr>
          <w:rFonts w:cstheme="minorHAnsi"/>
          <w:color w:val="000000"/>
          <w:kern w:val="0"/>
          <w:sz w:val="22"/>
          <w:szCs w:val="22"/>
        </w:rPr>
        <w:t xml:space="preserve"> nous</w:t>
      </w:r>
      <w:r w:rsidRPr="00C93C32">
        <w:rPr>
          <w:rFonts w:cstheme="minorHAnsi"/>
          <w:color w:val="000000"/>
          <w:kern w:val="0"/>
          <w:sz w:val="22"/>
          <w:szCs w:val="22"/>
        </w:rPr>
        <w:t xml:space="preserve"> aimerions obtenir votre </w:t>
      </w:r>
      <w:del w:id="9" w:author="Emmanuel Beaudry Marchand" w:date="2023-08-30T16:12:00Z">
        <w:r w:rsidRPr="00C93C32" w:rsidDel="003061D5">
          <w:rPr>
            <w:rFonts w:cstheme="minorHAnsi"/>
            <w:color w:val="000000"/>
            <w:kern w:val="0"/>
            <w:sz w:val="22"/>
            <w:szCs w:val="22"/>
          </w:rPr>
          <w:delText xml:space="preserve">autorisation </w:delText>
        </w:r>
      </w:del>
      <w:ins w:id="10" w:author="Emmanuel Beaudry Marchand" w:date="2023-08-30T16:12:00Z">
        <w:r w:rsidR="003061D5">
          <w:rPr>
            <w:rFonts w:cstheme="minorHAnsi"/>
            <w:color w:val="000000"/>
            <w:kern w:val="0"/>
            <w:sz w:val="22"/>
            <w:szCs w:val="22"/>
          </w:rPr>
          <w:t>collaboration</w:t>
        </w:r>
        <w:r w:rsidR="003061D5" w:rsidRPr="00C93C32">
          <w:rPr>
            <w:rFonts w:cstheme="minorHAnsi"/>
            <w:color w:val="000000"/>
            <w:kern w:val="0"/>
            <w:sz w:val="22"/>
            <w:szCs w:val="22"/>
          </w:rPr>
          <w:t xml:space="preserve"> </w:t>
        </w:r>
      </w:ins>
      <w:r w:rsidRPr="00C93C32">
        <w:rPr>
          <w:rFonts w:cstheme="minorHAnsi"/>
          <w:color w:val="000000"/>
          <w:kern w:val="0"/>
          <w:sz w:val="22"/>
          <w:szCs w:val="22"/>
        </w:rPr>
        <w:t xml:space="preserve">pour </w:t>
      </w:r>
      <w:r w:rsidR="000F456C" w:rsidRPr="00C93C32">
        <w:rPr>
          <w:rFonts w:cstheme="minorHAnsi"/>
          <w:color w:val="000000"/>
          <w:kern w:val="0"/>
          <w:sz w:val="22"/>
          <w:szCs w:val="22"/>
        </w:rPr>
        <w:t>intégrer</w:t>
      </w:r>
      <w:r w:rsidRPr="00C93C32">
        <w:rPr>
          <w:rFonts w:cstheme="minorHAnsi"/>
          <w:color w:val="000000"/>
          <w:kern w:val="0"/>
          <w:sz w:val="22"/>
          <w:szCs w:val="22"/>
        </w:rPr>
        <w:t xml:space="preserve"> </w:t>
      </w:r>
      <w:r w:rsidR="000F456C" w:rsidRPr="00C93C32">
        <w:rPr>
          <w:rFonts w:cstheme="minorHAnsi"/>
          <w:color w:val="000000"/>
          <w:kern w:val="0"/>
          <w:sz w:val="22"/>
          <w:szCs w:val="22"/>
        </w:rPr>
        <w:t xml:space="preserve">certains </w:t>
      </w:r>
      <w:r w:rsidR="00C93C32">
        <w:rPr>
          <w:rFonts w:cstheme="minorHAnsi"/>
          <w:color w:val="000000"/>
          <w:kern w:val="0"/>
          <w:sz w:val="22"/>
          <w:szCs w:val="22"/>
        </w:rPr>
        <w:t xml:space="preserve">de vos </w:t>
      </w:r>
      <w:r w:rsidR="000F456C" w:rsidRPr="00C93C32">
        <w:rPr>
          <w:rFonts w:cstheme="minorHAnsi"/>
          <w:color w:val="000000"/>
          <w:kern w:val="0"/>
          <w:sz w:val="22"/>
          <w:szCs w:val="22"/>
        </w:rPr>
        <w:t>projets à notre base de données</w:t>
      </w:r>
      <w:r w:rsidRPr="00C93C32">
        <w:rPr>
          <w:rFonts w:cstheme="minorHAnsi"/>
          <w:color w:val="000000"/>
          <w:kern w:val="0"/>
          <w:sz w:val="22"/>
          <w:szCs w:val="22"/>
        </w:rPr>
        <w:t>.</w:t>
      </w:r>
      <w:del w:id="11" w:author="Emmanuel Beaudry Marchand" w:date="2023-08-30T16:12:00Z">
        <w:r w:rsidRPr="00C93C32" w:rsidDel="003061D5">
          <w:rPr>
            <w:rFonts w:cstheme="minorHAnsi"/>
            <w:color w:val="000000"/>
            <w:kern w:val="0"/>
            <w:sz w:val="22"/>
            <w:szCs w:val="22"/>
          </w:rPr>
          <w:delText xml:space="preserve"> </w:delText>
        </w:r>
      </w:del>
    </w:p>
    <w:p w14:paraId="03075205" w14:textId="77777777" w:rsidR="007040B9" w:rsidRPr="00C93C32" w:rsidRDefault="007040B9" w:rsidP="00080E1F">
      <w:pPr>
        <w:autoSpaceDE w:val="0"/>
        <w:autoSpaceDN w:val="0"/>
        <w:adjustRightInd w:val="0"/>
        <w:jc w:val="both"/>
        <w:rPr>
          <w:rFonts w:cstheme="minorHAnsi"/>
          <w:color w:val="000000"/>
          <w:kern w:val="0"/>
          <w:sz w:val="22"/>
          <w:szCs w:val="22"/>
        </w:rPr>
      </w:pPr>
      <w:r w:rsidRPr="00C93C32">
        <w:rPr>
          <w:rFonts w:cstheme="minorHAnsi"/>
          <w:color w:val="000000"/>
          <w:kern w:val="0"/>
          <w:sz w:val="22"/>
          <w:szCs w:val="22"/>
        </w:rPr>
        <w:t> </w:t>
      </w:r>
    </w:p>
    <w:p w14:paraId="4AE22B89" w14:textId="3005BE6C" w:rsidR="007040B9" w:rsidRPr="00C93C32" w:rsidRDefault="007040B9" w:rsidP="00080E1F">
      <w:pPr>
        <w:autoSpaceDE w:val="0"/>
        <w:autoSpaceDN w:val="0"/>
        <w:adjustRightInd w:val="0"/>
        <w:jc w:val="both"/>
        <w:rPr>
          <w:rFonts w:cstheme="minorHAnsi"/>
          <w:color w:val="000000"/>
          <w:kern w:val="0"/>
          <w:sz w:val="22"/>
          <w:szCs w:val="22"/>
        </w:rPr>
      </w:pPr>
      <w:r w:rsidRPr="00C93C32">
        <w:rPr>
          <w:rFonts w:cstheme="minorHAnsi"/>
          <w:color w:val="000000"/>
          <w:kern w:val="0"/>
          <w:sz w:val="22"/>
          <w:szCs w:val="22"/>
        </w:rPr>
        <w:t xml:space="preserve">Si vous êtes intéressé(e) par cette opportunité, </w:t>
      </w:r>
      <w:r w:rsidR="00C93C32">
        <w:rPr>
          <w:rFonts w:cstheme="minorHAnsi"/>
          <w:color w:val="000000"/>
          <w:kern w:val="0"/>
          <w:sz w:val="22"/>
          <w:szCs w:val="22"/>
        </w:rPr>
        <w:t xml:space="preserve">je vous invite </w:t>
      </w:r>
      <w:r w:rsidRPr="00C93C32">
        <w:rPr>
          <w:rFonts w:cstheme="minorHAnsi"/>
          <w:color w:val="000000"/>
          <w:kern w:val="0"/>
          <w:sz w:val="22"/>
          <w:szCs w:val="22"/>
        </w:rPr>
        <w:t xml:space="preserve">à nous contacter pour discuter des prochaines étapes </w:t>
      </w:r>
      <w:r w:rsidR="00814537" w:rsidRPr="00C93C32">
        <w:rPr>
          <w:rFonts w:cstheme="minorHAnsi"/>
          <w:color w:val="000000"/>
          <w:kern w:val="0"/>
          <w:sz w:val="22"/>
          <w:szCs w:val="22"/>
        </w:rPr>
        <w:t>ou</w:t>
      </w:r>
      <w:r w:rsidRPr="00C93C32">
        <w:rPr>
          <w:rFonts w:cstheme="minorHAnsi"/>
          <w:color w:val="000000"/>
          <w:kern w:val="0"/>
          <w:sz w:val="22"/>
          <w:szCs w:val="22"/>
        </w:rPr>
        <w:t xml:space="preserve"> pour obtenir plus d'informations </w:t>
      </w:r>
      <w:r w:rsidR="00814537" w:rsidRPr="00C93C32">
        <w:rPr>
          <w:rFonts w:cstheme="minorHAnsi"/>
          <w:color w:val="000000"/>
          <w:kern w:val="0"/>
          <w:sz w:val="22"/>
          <w:szCs w:val="22"/>
        </w:rPr>
        <w:t>sur le projet</w:t>
      </w:r>
      <w:r w:rsidRPr="00C93C32">
        <w:rPr>
          <w:rFonts w:cstheme="minorHAnsi"/>
          <w:color w:val="000000"/>
          <w:kern w:val="0"/>
          <w:sz w:val="22"/>
          <w:szCs w:val="22"/>
        </w:rPr>
        <w:t>. Nous sommes impatients de collaborer avec vous et de mettre en valeur vos réalisations.</w:t>
      </w:r>
    </w:p>
    <w:p w14:paraId="6B477E66" w14:textId="77777777" w:rsidR="007040B9" w:rsidRPr="00C93C32" w:rsidRDefault="007040B9" w:rsidP="00080E1F">
      <w:pPr>
        <w:jc w:val="both"/>
        <w:rPr>
          <w:rFonts w:cstheme="minorHAnsi"/>
          <w:sz w:val="22"/>
          <w:szCs w:val="22"/>
        </w:rPr>
      </w:pPr>
    </w:p>
    <w:p w14:paraId="30C8EDB1" w14:textId="77777777" w:rsidR="007040B9" w:rsidRPr="00C93C32" w:rsidRDefault="007040B9" w:rsidP="00080E1F">
      <w:pPr>
        <w:jc w:val="both"/>
        <w:rPr>
          <w:rFonts w:cstheme="minorHAnsi"/>
          <w:sz w:val="22"/>
          <w:szCs w:val="22"/>
        </w:rPr>
      </w:pPr>
      <w:r w:rsidRPr="00C93C32">
        <w:rPr>
          <w:rFonts w:cstheme="minorHAnsi"/>
          <w:sz w:val="22"/>
          <w:szCs w:val="22"/>
        </w:rPr>
        <w:t>Cordialement,</w:t>
      </w:r>
    </w:p>
    <w:p w14:paraId="275362AA" w14:textId="77777777" w:rsidR="007040B9" w:rsidRPr="00C93C32" w:rsidRDefault="007040B9" w:rsidP="00080E1F">
      <w:pPr>
        <w:jc w:val="both"/>
        <w:rPr>
          <w:rFonts w:cstheme="minorHAnsi"/>
          <w:sz w:val="22"/>
          <w:szCs w:val="22"/>
        </w:rPr>
      </w:pPr>
    </w:p>
    <w:p w14:paraId="199E5FE8" w14:textId="226FF9AA" w:rsidR="007040B9" w:rsidRPr="00C93C32" w:rsidRDefault="007040B9" w:rsidP="00080E1F">
      <w:pPr>
        <w:jc w:val="both"/>
        <w:rPr>
          <w:rFonts w:cstheme="minorHAnsi"/>
          <w:sz w:val="22"/>
          <w:szCs w:val="22"/>
        </w:rPr>
      </w:pPr>
      <w:r w:rsidRPr="00C93C32">
        <w:rPr>
          <w:rFonts w:cstheme="minorHAnsi"/>
          <w:sz w:val="22"/>
          <w:szCs w:val="22"/>
        </w:rPr>
        <w:t>[</w:t>
      </w:r>
      <w:r w:rsidR="009E06AB" w:rsidRPr="00C93C32">
        <w:rPr>
          <w:rFonts w:cstheme="minorHAnsi"/>
          <w:sz w:val="22"/>
          <w:szCs w:val="22"/>
        </w:rPr>
        <w:t>Signature</w:t>
      </w:r>
      <w:r w:rsidRPr="00C93C32">
        <w:rPr>
          <w:rFonts w:cstheme="minorHAnsi"/>
          <w:sz w:val="22"/>
          <w:szCs w:val="22"/>
        </w:rPr>
        <w:t>]</w:t>
      </w:r>
    </w:p>
    <w:p w14:paraId="2047E5D6" w14:textId="77777777" w:rsidR="005A62D4" w:rsidRPr="00C93C32" w:rsidRDefault="005A62D4" w:rsidP="00080E1F">
      <w:pPr>
        <w:jc w:val="both"/>
        <w:rPr>
          <w:rFonts w:cstheme="minorHAnsi"/>
          <w:sz w:val="22"/>
          <w:szCs w:val="22"/>
        </w:rPr>
      </w:pPr>
    </w:p>
    <w:p w14:paraId="68CF805B" w14:textId="77777777" w:rsidR="005A62D4" w:rsidRPr="00C93C32" w:rsidRDefault="005A62D4" w:rsidP="00080E1F">
      <w:pPr>
        <w:jc w:val="both"/>
        <w:rPr>
          <w:rFonts w:cstheme="minorHAnsi"/>
          <w:sz w:val="22"/>
          <w:szCs w:val="22"/>
        </w:rPr>
      </w:pPr>
    </w:p>
    <w:sectPr w:rsidR="005A62D4" w:rsidRPr="00C93C3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10CB8"/>
    <w:multiLevelType w:val="multilevel"/>
    <w:tmpl w:val="440C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12868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nuel Beaudry Marchand">
    <w15:presenceInfo w15:providerId="AD" w15:userId="S::emmanuel.beaudry.marchand@umontreal.ca::cb301c7a-8458-4224-b572-c90fb47418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0B9"/>
    <w:rsid w:val="00075A01"/>
    <w:rsid w:val="00080E1F"/>
    <w:rsid w:val="000F456C"/>
    <w:rsid w:val="00136314"/>
    <w:rsid w:val="003061D5"/>
    <w:rsid w:val="00495F97"/>
    <w:rsid w:val="005A62D4"/>
    <w:rsid w:val="007040B9"/>
    <w:rsid w:val="00706BB3"/>
    <w:rsid w:val="00744072"/>
    <w:rsid w:val="00745E60"/>
    <w:rsid w:val="00814537"/>
    <w:rsid w:val="00850881"/>
    <w:rsid w:val="008A6770"/>
    <w:rsid w:val="009E06AB"/>
    <w:rsid w:val="00C6002C"/>
    <w:rsid w:val="00C93C32"/>
    <w:rsid w:val="00E66EB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0645B"/>
  <w15:chartTrackingRefBased/>
  <w15:docId w15:val="{C4DB368E-72E7-C448-ABF9-3462ACB9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306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79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437</Words>
  <Characters>2497</Characters>
  <Application>Microsoft Office Word</Application>
  <DocSecurity>0</DocSecurity>
  <Lines>20</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Prairie</dc:creator>
  <cp:keywords/>
  <dc:description/>
  <cp:lastModifiedBy>Emmanuel Beaudry Marchand</cp:lastModifiedBy>
  <cp:revision>5</cp:revision>
  <dcterms:created xsi:type="dcterms:W3CDTF">2023-08-30T18:44:00Z</dcterms:created>
  <dcterms:modified xsi:type="dcterms:W3CDTF">2023-08-30T20:12:00Z</dcterms:modified>
</cp:coreProperties>
</file>