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759EE" w14:textId="5D8A4FDA" w:rsidR="00980BDF" w:rsidRDefault="00980BDF">
      <w:pPr>
        <w:rPr>
          <w:rFonts w:cstheme="minorHAnsi"/>
          <w:lang w:val="fr-CA"/>
        </w:rPr>
      </w:pPr>
      <w:r w:rsidRPr="009C1737">
        <w:rPr>
          <w:lang w:val="fr-CA"/>
        </w:rPr>
        <w:t>Object</w:t>
      </w:r>
      <w:r>
        <w:rPr>
          <w:lang w:val="fr-CA"/>
        </w:rPr>
        <w:t xml:space="preserve"> : </w:t>
      </w:r>
      <w:r w:rsidRPr="009C1737">
        <w:rPr>
          <w:rFonts w:eastAsia="Times New Roman"/>
          <w:color w:val="000000"/>
          <w:lang w:val="fr-CA" w:eastAsia="en-GB"/>
        </w:rPr>
        <w:t xml:space="preserve">Chaire UNESCO </w:t>
      </w:r>
      <w:r>
        <w:rPr>
          <w:rFonts w:eastAsia="Times New Roman"/>
          <w:color w:val="000000"/>
          <w:lang w:val="fr-CA" w:eastAsia="en-GB"/>
        </w:rPr>
        <w:t xml:space="preserve">– </w:t>
      </w:r>
      <w:r w:rsidRPr="000A474C">
        <w:rPr>
          <w:rFonts w:cstheme="minorHAnsi"/>
          <w:lang w:val="fr-CA"/>
        </w:rPr>
        <w:t xml:space="preserve">Invitation </w:t>
      </w:r>
      <w:r>
        <w:rPr>
          <w:rFonts w:cstheme="minorHAnsi"/>
          <w:lang w:val="fr-CA"/>
        </w:rPr>
        <w:t xml:space="preserve">au 5 à 7 de lancement de </w:t>
      </w:r>
      <w:proofErr w:type="spellStart"/>
      <w:r>
        <w:rPr>
          <w:rFonts w:cstheme="minorHAnsi"/>
          <w:lang w:val="fr-CA"/>
        </w:rPr>
        <w:t>Nplex</w:t>
      </w:r>
      <w:proofErr w:type="spellEnd"/>
    </w:p>
    <w:p w14:paraId="3C3A97B1" w14:textId="77777777" w:rsidR="00980BDF" w:rsidRPr="00980BDF" w:rsidRDefault="00980BDF">
      <w:pPr>
        <w:rPr>
          <w:rFonts w:cstheme="minorHAnsi"/>
          <w:lang w:val="fr-CA"/>
        </w:rPr>
      </w:pPr>
    </w:p>
    <w:p w14:paraId="228705AE" w14:textId="0B2B5F30" w:rsidR="00522148" w:rsidRPr="00980BDF" w:rsidRDefault="00FD5060">
      <w:pPr>
        <w:rPr>
          <w:lang w:val="fr-CA"/>
        </w:rPr>
      </w:pPr>
      <w:r w:rsidRPr="00980BDF">
        <w:rPr>
          <w:lang w:val="fr-CA"/>
        </w:rPr>
        <w:t>Bonjour X,</w:t>
      </w:r>
    </w:p>
    <w:p w14:paraId="43C7DAEB" w14:textId="77777777" w:rsidR="00954C4E" w:rsidRDefault="00FD5060" w:rsidP="00954C4E">
      <w:pPr>
        <w:rPr>
          <w:lang w:val="fr-CA"/>
        </w:rPr>
      </w:pPr>
      <w:r w:rsidRPr="00FD5060">
        <w:rPr>
          <w:lang w:val="fr-CA"/>
        </w:rPr>
        <w:t>Dans le cadre de votre i</w:t>
      </w:r>
      <w:r>
        <w:rPr>
          <w:lang w:val="fr-CA"/>
        </w:rPr>
        <w:t xml:space="preserve">mplication au projet </w:t>
      </w:r>
      <w:proofErr w:type="spellStart"/>
      <w:r>
        <w:rPr>
          <w:lang w:val="fr-CA"/>
        </w:rPr>
        <w:t>Nplex</w:t>
      </w:r>
      <w:proofErr w:type="spellEnd"/>
      <w:r>
        <w:rPr>
          <w:lang w:val="fr-CA"/>
        </w:rPr>
        <w:t xml:space="preserve">, </w:t>
      </w:r>
      <w:r w:rsidR="00434F90">
        <w:rPr>
          <w:lang w:val="fr-CA"/>
        </w:rPr>
        <w:t xml:space="preserve">la </w:t>
      </w:r>
      <w:r w:rsidR="00434F90" w:rsidRPr="00434F90">
        <w:rPr>
          <w:lang w:val="fr-CA"/>
        </w:rPr>
        <w:t>Chaire UNESCO en paysage urbai</w:t>
      </w:r>
      <w:r w:rsidR="00434F90">
        <w:rPr>
          <w:lang w:val="fr-CA"/>
        </w:rPr>
        <w:t>n s</w:t>
      </w:r>
      <w:r>
        <w:rPr>
          <w:lang w:val="fr-CA"/>
        </w:rPr>
        <w:t>ouhait</w:t>
      </w:r>
      <w:r w:rsidR="00434F90">
        <w:rPr>
          <w:lang w:val="fr-CA"/>
        </w:rPr>
        <w:t>e</w:t>
      </w:r>
      <w:r>
        <w:rPr>
          <w:lang w:val="fr-CA"/>
        </w:rPr>
        <w:t xml:space="preserve"> </w:t>
      </w:r>
      <w:r w:rsidR="00075BD9">
        <w:rPr>
          <w:lang w:val="fr-CA"/>
        </w:rPr>
        <w:t xml:space="preserve">vous </w:t>
      </w:r>
      <w:r>
        <w:rPr>
          <w:lang w:val="fr-CA"/>
        </w:rPr>
        <w:t>invite</w:t>
      </w:r>
      <w:r w:rsidR="00075BD9">
        <w:rPr>
          <w:lang w:val="fr-CA"/>
        </w:rPr>
        <w:t xml:space="preserve">r </w:t>
      </w:r>
      <w:r>
        <w:rPr>
          <w:lang w:val="fr-CA"/>
        </w:rPr>
        <w:t xml:space="preserve">au lancement de la plateforme </w:t>
      </w:r>
      <w:r w:rsidR="00434F90">
        <w:rPr>
          <w:lang w:val="fr-CA"/>
        </w:rPr>
        <w:t xml:space="preserve">web </w:t>
      </w:r>
      <w:r>
        <w:rPr>
          <w:lang w:val="fr-CA"/>
        </w:rPr>
        <w:t>qui aura lieu le mardi 10 octobre.</w:t>
      </w:r>
      <w:r w:rsidR="00954C4E">
        <w:rPr>
          <w:lang w:val="fr-CA"/>
        </w:rPr>
        <w:t xml:space="preserve"> </w:t>
      </w:r>
      <w:r>
        <w:rPr>
          <w:lang w:val="fr-CA"/>
        </w:rPr>
        <w:t xml:space="preserve">L’évènement prendra la forme d’un 5 à 7 </w:t>
      </w:r>
      <w:r w:rsidR="00434F90">
        <w:rPr>
          <w:lang w:val="fr-CA"/>
        </w:rPr>
        <w:t>lors</w:t>
      </w:r>
      <w:r>
        <w:rPr>
          <w:lang w:val="fr-CA"/>
        </w:rPr>
        <w:t xml:space="preserve"> duquel</w:t>
      </w:r>
      <w:r w:rsidR="00434F90">
        <w:rPr>
          <w:lang w:val="fr-CA"/>
        </w:rPr>
        <w:t xml:space="preserve"> la plateforme vous sera brièvement présentée</w:t>
      </w:r>
      <w:r>
        <w:rPr>
          <w:lang w:val="fr-CA"/>
        </w:rPr>
        <w:t xml:space="preserve"> et</w:t>
      </w:r>
      <w:r w:rsidR="00434F90">
        <w:rPr>
          <w:lang w:val="fr-CA"/>
        </w:rPr>
        <w:t xml:space="preserve"> qui vous offrira l’occasion d’échanger</w:t>
      </w:r>
      <w:r>
        <w:rPr>
          <w:lang w:val="fr-CA"/>
        </w:rPr>
        <w:t xml:space="preserve"> avec </w:t>
      </w:r>
      <w:r w:rsidR="002D07F5">
        <w:rPr>
          <w:lang w:val="fr-CA"/>
        </w:rPr>
        <w:t>[</w:t>
      </w:r>
      <w:r>
        <w:rPr>
          <w:lang w:val="fr-CA"/>
        </w:rPr>
        <w:t>les autres membre</w:t>
      </w:r>
      <w:r w:rsidR="00434F90">
        <w:rPr>
          <w:lang w:val="fr-CA"/>
        </w:rPr>
        <w:t>s</w:t>
      </w:r>
      <w:r w:rsidR="00F81C9C">
        <w:rPr>
          <w:lang w:val="fr-CA"/>
        </w:rPr>
        <w:t xml:space="preserve"> </w:t>
      </w:r>
      <w:r>
        <w:rPr>
          <w:lang w:val="fr-CA"/>
        </w:rPr>
        <w:t xml:space="preserve">de la communauté </w:t>
      </w:r>
      <w:proofErr w:type="spellStart"/>
      <w:r>
        <w:rPr>
          <w:lang w:val="fr-CA"/>
        </w:rPr>
        <w:t>Nplex</w:t>
      </w:r>
      <w:proofErr w:type="spellEnd"/>
      <w:r w:rsidR="002D07F5">
        <w:rPr>
          <w:lang w:val="fr-CA"/>
        </w:rPr>
        <w:t xml:space="preserve"> OU les </w:t>
      </w:r>
      <w:r w:rsidR="007F74D1">
        <w:rPr>
          <w:lang w:val="fr-CA"/>
        </w:rPr>
        <w:t>autres collaborateurs</w:t>
      </w:r>
      <w:r w:rsidR="002D07F5">
        <w:rPr>
          <w:lang w:val="fr-CA"/>
        </w:rPr>
        <w:t xml:space="preserve"> </w:t>
      </w:r>
      <w:r w:rsidR="002D07F5">
        <w:rPr>
          <w:lang w:val="fr-CA"/>
        </w:rPr>
        <w:t xml:space="preserve">et </w:t>
      </w:r>
      <w:r w:rsidR="00F81C9C">
        <w:rPr>
          <w:lang w:val="fr-CA"/>
        </w:rPr>
        <w:t xml:space="preserve">contributeurs </w:t>
      </w:r>
      <w:r w:rsidR="00075BD9">
        <w:rPr>
          <w:lang w:val="fr-CA"/>
        </w:rPr>
        <w:t xml:space="preserve">de </w:t>
      </w:r>
      <w:proofErr w:type="spellStart"/>
      <w:r w:rsidR="00075BD9">
        <w:rPr>
          <w:lang w:val="fr-CA"/>
        </w:rPr>
        <w:t>Nplex</w:t>
      </w:r>
      <w:proofErr w:type="spellEnd"/>
      <w:r w:rsidR="00434F90">
        <w:rPr>
          <w:lang w:val="fr-CA"/>
        </w:rPr>
        <w:t>]</w:t>
      </w:r>
      <w:r>
        <w:rPr>
          <w:lang w:val="fr-CA"/>
        </w:rPr>
        <w:t xml:space="preserve">. </w:t>
      </w:r>
    </w:p>
    <w:p w14:paraId="15879874" w14:textId="7C8CE205" w:rsidR="00F81C9C" w:rsidRDefault="00434F90" w:rsidP="00954C4E">
      <w:pPr>
        <w:rPr>
          <w:lang w:val="fr-CA"/>
        </w:rPr>
      </w:pPr>
      <w:r>
        <w:rPr>
          <w:lang w:val="fr-CA"/>
        </w:rPr>
        <w:t>L’événement aura lieu dans le hall</w:t>
      </w:r>
      <w:r w:rsidR="00F81C9C">
        <w:rPr>
          <w:lang w:val="fr-CA"/>
        </w:rPr>
        <w:t xml:space="preserve"> d’entrée de la </w:t>
      </w:r>
      <w:r w:rsidR="00F81C9C" w:rsidRPr="00F81C9C">
        <w:rPr>
          <w:lang w:val="fr-CA"/>
        </w:rPr>
        <w:t>Faculté de l'aménagement</w:t>
      </w:r>
      <w:r w:rsidR="00F81C9C">
        <w:rPr>
          <w:lang w:val="fr-CA"/>
        </w:rPr>
        <w:t xml:space="preserve"> de l’Université de Montréal (</w:t>
      </w:r>
      <w:r w:rsidR="00F81C9C" w:rsidRPr="00F81C9C">
        <w:rPr>
          <w:lang w:val="fr-CA"/>
        </w:rPr>
        <w:t>2940 Chem</w:t>
      </w:r>
      <w:r w:rsidR="00F81C9C">
        <w:rPr>
          <w:lang w:val="fr-CA"/>
        </w:rPr>
        <w:t xml:space="preserve">in </w:t>
      </w:r>
      <w:r w:rsidR="00F81C9C" w:rsidRPr="00F81C9C">
        <w:rPr>
          <w:lang w:val="fr-CA"/>
        </w:rPr>
        <w:t>de la Côte-Sainte-Catherine, Montréal</w:t>
      </w:r>
      <w:r w:rsidR="00F81C9C">
        <w:rPr>
          <w:lang w:val="fr-CA"/>
        </w:rPr>
        <w:t xml:space="preserve">). </w:t>
      </w:r>
    </w:p>
    <w:p w14:paraId="3F7E5CDE" w14:textId="0B54E939" w:rsidR="00075BD9" w:rsidRDefault="00075BD9">
      <w:pPr>
        <w:rPr>
          <w:lang w:val="fr-CA"/>
        </w:rPr>
      </w:pPr>
      <w:r>
        <w:rPr>
          <w:lang w:val="fr-CA"/>
        </w:rPr>
        <w:t xml:space="preserve">Si vous souhaitez vous joindre à nous lors de l’évènement, merci de nous communiquer les noms des </w:t>
      </w:r>
      <w:r w:rsidR="005516B2">
        <w:rPr>
          <w:lang w:val="fr-CA"/>
        </w:rPr>
        <w:t>(</w:t>
      </w:r>
      <w:r>
        <w:rPr>
          <w:lang w:val="fr-CA"/>
        </w:rPr>
        <w:t>deux</w:t>
      </w:r>
      <w:r w:rsidR="005516B2">
        <w:rPr>
          <w:lang w:val="fr-CA"/>
        </w:rPr>
        <w:t>)</w:t>
      </w:r>
      <w:r>
        <w:rPr>
          <w:lang w:val="fr-CA"/>
        </w:rPr>
        <w:t xml:space="preserve"> personnes </w:t>
      </w:r>
      <w:r w:rsidR="005516B2">
        <w:rPr>
          <w:lang w:val="fr-CA"/>
        </w:rPr>
        <w:t>qui seront présentes</w:t>
      </w:r>
      <w:r w:rsidR="00242100">
        <w:rPr>
          <w:lang w:val="fr-CA"/>
        </w:rPr>
        <w:t>.</w:t>
      </w:r>
    </w:p>
    <w:p w14:paraId="2A37103C" w14:textId="4E2F29EE" w:rsidR="00075BD9" w:rsidRPr="009C1737" w:rsidRDefault="00075BD9" w:rsidP="00075BD9">
      <w:pPr>
        <w:rPr>
          <w:lang w:val="fr-CA"/>
        </w:rPr>
      </w:pPr>
      <w:r>
        <w:rPr>
          <w:lang w:val="fr-CA"/>
        </w:rPr>
        <w:t xml:space="preserve">Cordialement, </w:t>
      </w:r>
    </w:p>
    <w:p w14:paraId="1D769967" w14:textId="77777777" w:rsidR="00075BD9" w:rsidRPr="009C1737" w:rsidRDefault="00075BD9" w:rsidP="00075BD9">
      <w:pPr>
        <w:rPr>
          <w:lang w:val="fr-CA"/>
        </w:rPr>
      </w:pPr>
      <w:r>
        <w:rPr>
          <w:lang w:val="fr-CA"/>
        </w:rPr>
        <w:t xml:space="preserve">Roxane </w:t>
      </w:r>
      <w:proofErr w:type="spellStart"/>
      <w:r>
        <w:rPr>
          <w:lang w:val="fr-CA"/>
        </w:rPr>
        <w:t>Kasprzyk</w:t>
      </w:r>
      <w:proofErr w:type="spellEnd"/>
      <w:r>
        <w:rPr>
          <w:lang w:val="fr-CA"/>
        </w:rPr>
        <w:br/>
      </w:r>
      <w:r w:rsidRPr="009C1737">
        <w:rPr>
          <w:lang w:val="fr-CA"/>
        </w:rPr>
        <w:t>Auxiliaire de recherche</w:t>
      </w:r>
      <w:r>
        <w:rPr>
          <w:lang w:val="fr-CA"/>
        </w:rPr>
        <w:br/>
      </w:r>
      <w:r w:rsidRPr="009C1737">
        <w:rPr>
          <w:lang w:val="fr-CA"/>
        </w:rPr>
        <w:t xml:space="preserve">Chaire UNESCO en paysage urbain </w:t>
      </w:r>
      <w:r>
        <w:rPr>
          <w:lang w:val="fr-CA"/>
        </w:rPr>
        <w:br/>
      </w:r>
      <w:r w:rsidRPr="009C1737">
        <w:rPr>
          <w:lang w:val="fr-CA"/>
        </w:rPr>
        <w:t>Université de Montréal</w:t>
      </w:r>
    </w:p>
    <w:p w14:paraId="1ECDC026" w14:textId="77777777" w:rsidR="00075BD9" w:rsidRDefault="00075BD9">
      <w:pPr>
        <w:rPr>
          <w:lang w:val="fr-CA"/>
        </w:rPr>
      </w:pPr>
    </w:p>
    <w:p w14:paraId="632CCDBE" w14:textId="77777777" w:rsidR="005C5638" w:rsidRDefault="005C5638">
      <w:pPr>
        <w:rPr>
          <w:lang w:val="fr-CA"/>
        </w:rPr>
      </w:pPr>
    </w:p>
    <w:p w14:paraId="02A00F68" w14:textId="77777777" w:rsidR="005C5638" w:rsidRPr="00FD5060" w:rsidRDefault="005C5638">
      <w:pPr>
        <w:rPr>
          <w:lang w:val="fr-CA"/>
        </w:rPr>
      </w:pPr>
    </w:p>
    <w:sectPr w:rsidR="005C5638" w:rsidRPr="00FD50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490"/>
    <w:rsid w:val="00075BD9"/>
    <w:rsid w:val="000C3533"/>
    <w:rsid w:val="00117AB0"/>
    <w:rsid w:val="00183ED7"/>
    <w:rsid w:val="00193AE0"/>
    <w:rsid w:val="001C4194"/>
    <w:rsid w:val="00242100"/>
    <w:rsid w:val="002D07F5"/>
    <w:rsid w:val="00434F90"/>
    <w:rsid w:val="00522148"/>
    <w:rsid w:val="005516B2"/>
    <w:rsid w:val="005C5638"/>
    <w:rsid w:val="00606D2A"/>
    <w:rsid w:val="007F74D1"/>
    <w:rsid w:val="00954C4E"/>
    <w:rsid w:val="00980BDF"/>
    <w:rsid w:val="00CE2955"/>
    <w:rsid w:val="00D12EBE"/>
    <w:rsid w:val="00DB6398"/>
    <w:rsid w:val="00E40D2F"/>
    <w:rsid w:val="00E82EBD"/>
    <w:rsid w:val="00F14490"/>
    <w:rsid w:val="00F81C9C"/>
    <w:rsid w:val="00FC6746"/>
    <w:rsid w:val="00FD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0FF7D"/>
  <w15:chartTrackingRefBased/>
  <w15:docId w15:val="{7ED5FFF2-8079-4119-BD17-0279EDFA2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2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Frédérique Roy</dc:creator>
  <cp:keywords/>
  <dc:description/>
  <cp:lastModifiedBy>Frédérique Roy</cp:lastModifiedBy>
  <cp:revision>12</cp:revision>
  <dcterms:created xsi:type="dcterms:W3CDTF">2023-09-25T17:43:00Z</dcterms:created>
  <dcterms:modified xsi:type="dcterms:W3CDTF">2023-09-25T19:33:00Z</dcterms:modified>
</cp:coreProperties>
</file>